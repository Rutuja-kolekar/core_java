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A7B" w:rsidRPr="00C01A7B" w:rsidRDefault="00C01A7B" w:rsidP="00C01A7B">
      <w:pPr>
        <w:shd w:val="clear" w:color="auto" w:fill="FFFFFF"/>
        <w:spacing w:before="94" w:line="312" w:lineRule="atLeast"/>
        <w:jc w:val="left"/>
        <w:outlineLvl w:val="0"/>
        <w:rPr>
          <w:rFonts w:ascii="Times New Roman" w:eastAsia="Times New Roman" w:hAnsi="Times New Roman" w:cs="Times New Roman"/>
          <w:color w:val="610B38"/>
          <w:kern w:val="36"/>
          <w:sz w:val="36"/>
          <w:szCs w:val="36"/>
        </w:rPr>
      </w:pPr>
      <w:r w:rsidRPr="00303E2F">
        <w:rPr>
          <w:rFonts w:ascii="Times New Roman" w:eastAsia="Times New Roman" w:hAnsi="Times New Roman" w:cs="Times New Roman"/>
          <w:b/>
          <w:color w:val="610B38"/>
          <w:kern w:val="36"/>
          <w:sz w:val="36"/>
          <w:szCs w:val="36"/>
          <w:u w:val="single"/>
        </w:rPr>
        <w:t>2.5 J</w:t>
      </w:r>
      <w:r w:rsidRPr="00C01A7B">
        <w:rPr>
          <w:rFonts w:ascii="Times New Roman" w:eastAsia="Times New Roman" w:hAnsi="Times New Roman" w:cs="Times New Roman"/>
          <w:b/>
          <w:color w:val="610B38"/>
          <w:kern w:val="36"/>
          <w:sz w:val="36"/>
          <w:szCs w:val="36"/>
          <w:u w:val="single"/>
        </w:rPr>
        <w:t xml:space="preserve">ava Naming </w:t>
      </w:r>
      <w:proofErr w:type="gramStart"/>
      <w:r w:rsidRPr="00C01A7B">
        <w:rPr>
          <w:rFonts w:ascii="Times New Roman" w:eastAsia="Times New Roman" w:hAnsi="Times New Roman" w:cs="Times New Roman"/>
          <w:b/>
          <w:color w:val="610B38"/>
          <w:kern w:val="36"/>
          <w:sz w:val="36"/>
          <w:szCs w:val="36"/>
          <w:u w:val="single"/>
        </w:rPr>
        <w:t>conventions</w:t>
      </w:r>
      <w:r w:rsidRPr="00C01A7B">
        <w:rPr>
          <w:rFonts w:ascii="Times New Roman" w:eastAsia="Times New Roman" w:hAnsi="Times New Roman" w:cs="Times New Roman"/>
          <w:color w:val="610B38"/>
          <w:kern w:val="36"/>
          <w:sz w:val="36"/>
          <w:szCs w:val="36"/>
        </w:rPr>
        <w:t xml:space="preserve"> :</w:t>
      </w:r>
      <w:proofErr w:type="gramEnd"/>
      <w:r w:rsidRPr="00C01A7B">
        <w:rPr>
          <w:rFonts w:ascii="Times New Roman" w:eastAsia="Times New Roman" w:hAnsi="Times New Roman" w:cs="Times New Roman"/>
          <w:color w:val="610B38"/>
          <w:kern w:val="36"/>
          <w:sz w:val="36"/>
          <w:szCs w:val="36"/>
        </w:rPr>
        <w:t>-</w:t>
      </w:r>
    </w:p>
    <w:p w:rsidR="00C01A7B" w:rsidRPr="00C01A7B" w:rsidRDefault="00C01A7B" w:rsidP="00C01A7B">
      <w:pPr>
        <w:shd w:val="clear" w:color="auto" w:fill="FFFFFF"/>
        <w:spacing w:before="100" w:beforeAutospacing="1" w:line="430" w:lineRule="atLeast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1A7B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01A7B">
        <w:rPr>
          <w:rFonts w:ascii="Times New Roman" w:eastAsia="Times New Roman" w:hAnsi="Times New Roman" w:cs="Times New Roman"/>
          <w:b/>
          <w:bCs/>
          <w:color w:val="2F4F4F"/>
          <w:sz w:val="24"/>
          <w:szCs w:val="24"/>
        </w:rPr>
        <w:t>naming convention</w:t>
      </w: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01A7B">
        <w:rPr>
          <w:rFonts w:ascii="Times New Roman" w:eastAsia="Times New Roman" w:hAnsi="Times New Roman" w:cs="Times New Roman"/>
          <w:color w:val="000000"/>
          <w:sz w:val="24"/>
          <w:szCs w:val="24"/>
        </w:rPr>
        <w:t>is a rule to follow as you decide what to name your identifiers such as class, package, variable, constant, method etc.</w:t>
      </w:r>
    </w:p>
    <w:p w:rsidR="00C01A7B" w:rsidRPr="00C01A7B" w:rsidRDefault="00C01A7B" w:rsidP="00C01A7B">
      <w:pPr>
        <w:shd w:val="clear" w:color="auto" w:fill="FFFFFF"/>
        <w:spacing w:before="100" w:beforeAutospacing="1" w:line="430" w:lineRule="atLeast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1A7B">
        <w:rPr>
          <w:rFonts w:ascii="Times New Roman" w:eastAsia="Times New Roman" w:hAnsi="Times New Roman" w:cs="Times New Roman"/>
          <w:color w:val="000000"/>
          <w:sz w:val="24"/>
          <w:szCs w:val="24"/>
        </w:rPr>
        <w:t>But, it is not forced to follow. So, it is known as convention not rule.</w:t>
      </w:r>
    </w:p>
    <w:p w:rsidR="00C01A7B" w:rsidRPr="00C01A7B" w:rsidRDefault="00C01A7B" w:rsidP="00C01A7B">
      <w:pPr>
        <w:shd w:val="clear" w:color="auto" w:fill="FFFFFF"/>
        <w:spacing w:before="100" w:beforeAutospacing="1" w:line="430" w:lineRule="atLeast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1A7B">
        <w:rPr>
          <w:rFonts w:ascii="Times New Roman" w:eastAsia="Times New Roman" w:hAnsi="Times New Roman" w:cs="Times New Roman"/>
          <w:color w:val="000000"/>
          <w:sz w:val="24"/>
          <w:szCs w:val="24"/>
        </w:rPr>
        <w:t>All the classes, interfaces, packages, methods and fields of java programming language are given according to java naming convention.</w:t>
      </w:r>
    </w:p>
    <w:p w:rsidR="00C01A7B" w:rsidRPr="00C01A7B" w:rsidRDefault="00C01A7B" w:rsidP="00C01A7B">
      <w:pPr>
        <w:shd w:val="clear" w:color="auto" w:fill="FFFFFF"/>
        <w:spacing w:before="100" w:beforeAutospacing="1" w:line="312" w:lineRule="atLeast"/>
        <w:jc w:val="left"/>
        <w:outlineLvl w:val="1"/>
        <w:rPr>
          <w:rFonts w:ascii="Times New Roman" w:eastAsia="Times New Roman" w:hAnsi="Times New Roman" w:cs="Times New Roman"/>
          <w:color w:val="610B38"/>
          <w:sz w:val="24"/>
          <w:szCs w:val="24"/>
        </w:rPr>
      </w:pPr>
      <w:r w:rsidRPr="00C01A7B">
        <w:rPr>
          <w:rFonts w:ascii="Times New Roman" w:eastAsia="Times New Roman" w:hAnsi="Times New Roman" w:cs="Times New Roman"/>
          <w:color w:val="610B38"/>
          <w:sz w:val="24"/>
          <w:szCs w:val="24"/>
        </w:rPr>
        <w:t>Advantage of naming conventions in java</w:t>
      </w:r>
    </w:p>
    <w:p w:rsidR="00C01A7B" w:rsidRPr="00C01A7B" w:rsidRDefault="00C01A7B" w:rsidP="00C01A7B">
      <w:pPr>
        <w:shd w:val="clear" w:color="auto" w:fill="FFFFFF"/>
        <w:spacing w:before="100" w:beforeAutospacing="1" w:line="430" w:lineRule="atLeast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1A7B">
        <w:rPr>
          <w:rFonts w:ascii="Times New Roman" w:eastAsia="Times New Roman" w:hAnsi="Times New Roman" w:cs="Times New Roman"/>
          <w:color w:val="000000"/>
          <w:sz w:val="24"/>
          <w:szCs w:val="24"/>
        </w:rPr>
        <w:t>By using standard Java naming conventions, you make your code easier to read for yourself and for other programmers. Readability of Java program is very important. It indicates that</w:t>
      </w: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01A7B">
        <w:rPr>
          <w:rFonts w:ascii="Times New Roman" w:eastAsia="Times New Roman" w:hAnsi="Times New Roman" w:cs="Times New Roman"/>
          <w:b/>
          <w:bCs/>
          <w:color w:val="2F4F4F"/>
          <w:sz w:val="24"/>
          <w:szCs w:val="24"/>
        </w:rPr>
        <w:t xml:space="preserve">less </w:t>
      </w:r>
      <w:proofErr w:type="spellStart"/>
      <w:r w:rsidRPr="00C01A7B">
        <w:rPr>
          <w:rFonts w:ascii="Times New Roman" w:eastAsia="Times New Roman" w:hAnsi="Times New Roman" w:cs="Times New Roman"/>
          <w:b/>
          <w:bCs/>
          <w:color w:val="2F4F4F"/>
          <w:sz w:val="24"/>
          <w:szCs w:val="24"/>
        </w:rPr>
        <w:t>time</w:t>
      </w:r>
      <w:r w:rsidRPr="00C01A7B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C01A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spent to figure out what the code does.</w:t>
      </w:r>
    </w:p>
    <w:tbl>
      <w:tblPr>
        <w:tblW w:w="10021" w:type="dxa"/>
        <w:tblBorders>
          <w:top w:val="single" w:sz="8" w:space="0" w:color="C7CCBE"/>
          <w:left w:val="single" w:sz="8" w:space="0" w:color="C7CCBE"/>
          <w:bottom w:val="single" w:sz="8" w:space="0" w:color="C7CCBE"/>
          <w:right w:val="single" w:sz="8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3"/>
        <w:gridCol w:w="8038"/>
      </w:tblGrid>
      <w:tr w:rsidR="00C01A7B" w:rsidRPr="00C01A7B" w:rsidTr="00C01A7B">
        <w:trPr>
          <w:trHeight w:val="481"/>
        </w:trPr>
        <w:tc>
          <w:tcPr>
            <w:tcW w:w="0" w:type="auto"/>
            <w:shd w:val="clear" w:color="auto" w:fill="C7CCBE"/>
            <w:tcMar>
              <w:top w:w="224" w:type="dxa"/>
              <w:left w:w="224" w:type="dxa"/>
              <w:bottom w:w="224" w:type="dxa"/>
              <w:right w:w="224" w:type="dxa"/>
            </w:tcMar>
            <w:hideMark/>
          </w:tcPr>
          <w:p w:rsidR="00C01A7B" w:rsidRPr="00C01A7B" w:rsidRDefault="00C01A7B" w:rsidP="00C01A7B">
            <w:pPr>
              <w:spacing w:after="0" w:afterAutospacing="0" w:line="43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1A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C7CCBE"/>
            <w:tcMar>
              <w:top w:w="224" w:type="dxa"/>
              <w:left w:w="224" w:type="dxa"/>
              <w:bottom w:w="224" w:type="dxa"/>
              <w:right w:w="224" w:type="dxa"/>
            </w:tcMar>
            <w:hideMark/>
          </w:tcPr>
          <w:p w:rsidR="00C01A7B" w:rsidRPr="00C01A7B" w:rsidRDefault="00C01A7B" w:rsidP="00C01A7B">
            <w:pPr>
              <w:spacing w:after="0" w:afterAutospacing="0" w:line="43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1A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Convention</w:t>
            </w:r>
          </w:p>
        </w:tc>
      </w:tr>
      <w:tr w:rsidR="00C01A7B" w:rsidRPr="00C01A7B" w:rsidTr="00C01A7B">
        <w:trPr>
          <w:trHeight w:val="921"/>
        </w:trPr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1A7B" w:rsidRPr="00C01A7B" w:rsidRDefault="00C01A7B" w:rsidP="00C01A7B">
            <w:pPr>
              <w:spacing w:after="0" w:afterAutospacing="0" w:line="430" w:lineRule="atLeast"/>
              <w:ind w:left="374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name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1A7B" w:rsidRPr="00C01A7B" w:rsidRDefault="00C01A7B" w:rsidP="00C01A7B">
            <w:pPr>
              <w:spacing w:after="0" w:afterAutospacing="0" w:line="430" w:lineRule="atLeast"/>
              <w:ind w:left="374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should start with uppercase letter and be a noun e.g. String, Color, Button, System, Thread etc.</w:t>
            </w:r>
          </w:p>
        </w:tc>
      </w:tr>
      <w:tr w:rsidR="00C01A7B" w:rsidRPr="00C01A7B" w:rsidTr="00C01A7B">
        <w:trPr>
          <w:trHeight w:val="921"/>
        </w:trPr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1A7B" w:rsidRPr="00C01A7B" w:rsidRDefault="00C01A7B" w:rsidP="00C01A7B">
            <w:pPr>
              <w:spacing w:after="0" w:afterAutospacing="0" w:line="430" w:lineRule="atLeast"/>
              <w:ind w:left="374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1A7B" w:rsidRPr="00C01A7B" w:rsidRDefault="00C01A7B" w:rsidP="00C01A7B">
            <w:pPr>
              <w:spacing w:after="0" w:afterAutospacing="0" w:line="430" w:lineRule="atLeast"/>
              <w:ind w:left="374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should start with uppercase letter and be an adjective e.g. </w:t>
            </w:r>
            <w:proofErr w:type="spellStart"/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Runnable</w:t>
            </w:r>
            <w:proofErr w:type="spellEnd"/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Remote, </w:t>
            </w:r>
            <w:proofErr w:type="spellStart"/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ActionListener</w:t>
            </w:r>
            <w:proofErr w:type="spellEnd"/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C01A7B" w:rsidRPr="00C01A7B" w:rsidTr="00C01A7B">
        <w:trPr>
          <w:trHeight w:val="921"/>
        </w:trPr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1A7B" w:rsidRPr="00C01A7B" w:rsidRDefault="00C01A7B" w:rsidP="00C01A7B">
            <w:pPr>
              <w:spacing w:after="0" w:afterAutospacing="0" w:line="430" w:lineRule="atLeast"/>
              <w:ind w:left="374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1A7B" w:rsidRPr="00C01A7B" w:rsidRDefault="00C01A7B" w:rsidP="00C01A7B">
            <w:pPr>
              <w:spacing w:after="0" w:afterAutospacing="0" w:line="430" w:lineRule="atLeast"/>
              <w:ind w:left="374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should start with lowercase letter and be a verb e.g. </w:t>
            </w:r>
            <w:proofErr w:type="spellStart"/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actionPerformed</w:t>
            </w:r>
            <w:proofErr w:type="spellEnd"/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(), main(), print(), </w:t>
            </w:r>
            <w:proofErr w:type="spellStart"/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println</w:t>
            </w:r>
            <w:proofErr w:type="spellEnd"/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etc.</w:t>
            </w:r>
          </w:p>
        </w:tc>
      </w:tr>
      <w:tr w:rsidR="00C01A7B" w:rsidRPr="00C01A7B" w:rsidTr="00C01A7B">
        <w:trPr>
          <w:trHeight w:val="941"/>
        </w:trPr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1A7B" w:rsidRPr="00C01A7B" w:rsidRDefault="00C01A7B" w:rsidP="00C01A7B">
            <w:pPr>
              <w:spacing w:after="0" w:afterAutospacing="0" w:line="430" w:lineRule="atLeast"/>
              <w:ind w:left="374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1A7B" w:rsidRPr="00C01A7B" w:rsidRDefault="00C01A7B" w:rsidP="00C01A7B">
            <w:pPr>
              <w:spacing w:after="0" w:afterAutospacing="0" w:line="430" w:lineRule="atLeast"/>
              <w:ind w:left="374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should start with lowercase letter e.g. </w:t>
            </w:r>
            <w:proofErr w:type="spellStart"/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firstName</w:t>
            </w:r>
            <w:proofErr w:type="spellEnd"/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orderNumber</w:t>
            </w:r>
            <w:proofErr w:type="spellEnd"/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C01A7B" w:rsidRPr="00C01A7B" w:rsidTr="00C01A7B">
        <w:trPr>
          <w:trHeight w:val="921"/>
        </w:trPr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1A7B" w:rsidRPr="00C01A7B" w:rsidRDefault="00C01A7B" w:rsidP="00C01A7B">
            <w:pPr>
              <w:spacing w:after="0" w:afterAutospacing="0" w:line="430" w:lineRule="atLeast"/>
              <w:ind w:left="374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package name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1A7B" w:rsidRPr="00C01A7B" w:rsidRDefault="00C01A7B" w:rsidP="00C01A7B">
            <w:pPr>
              <w:spacing w:after="0" w:afterAutospacing="0" w:line="430" w:lineRule="atLeast"/>
              <w:ind w:left="374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should be in lowercase letter e.g. java, </w:t>
            </w:r>
            <w:proofErr w:type="spellStart"/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</w:t>
            </w:r>
            <w:proofErr w:type="spellEnd"/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sql</w:t>
            </w:r>
            <w:proofErr w:type="spellEnd"/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util</w:t>
            </w:r>
            <w:proofErr w:type="spellEnd"/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C01A7B" w:rsidRPr="00C01A7B" w:rsidTr="00C01A7B">
        <w:trPr>
          <w:trHeight w:val="941"/>
        </w:trPr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1A7B" w:rsidRPr="00C01A7B" w:rsidRDefault="00C01A7B" w:rsidP="00C01A7B">
            <w:pPr>
              <w:spacing w:after="0" w:afterAutospacing="0" w:line="430" w:lineRule="atLeast"/>
              <w:ind w:left="374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constants name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1A7B" w:rsidRPr="00C01A7B" w:rsidRDefault="00C01A7B" w:rsidP="00C01A7B">
            <w:pPr>
              <w:spacing w:after="0" w:afterAutospacing="0" w:line="430" w:lineRule="atLeast"/>
              <w:ind w:left="374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should</w:t>
            </w:r>
            <w:proofErr w:type="gramEnd"/>
            <w:r w:rsidRPr="00C01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 in uppercase letter. e.g. RED, YELLOW, MAX_PRIORITY etc.</w:t>
            </w:r>
          </w:p>
        </w:tc>
      </w:tr>
    </w:tbl>
    <w:p w:rsidR="00303E2F" w:rsidRPr="00303E2F" w:rsidRDefault="00303E2F" w:rsidP="00303E2F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proofErr w:type="spellStart"/>
      <w:r w:rsidRPr="00303E2F">
        <w:rPr>
          <w:b w:val="0"/>
          <w:bCs w:val="0"/>
          <w:color w:val="610B38"/>
          <w:sz w:val="24"/>
          <w:szCs w:val="24"/>
        </w:rPr>
        <w:t>CamelCase</w:t>
      </w:r>
      <w:proofErr w:type="spellEnd"/>
      <w:r w:rsidRPr="00303E2F">
        <w:rPr>
          <w:b w:val="0"/>
          <w:bCs w:val="0"/>
          <w:color w:val="610B38"/>
          <w:sz w:val="24"/>
          <w:szCs w:val="24"/>
        </w:rPr>
        <w:t xml:space="preserve"> in java naming conventions</w:t>
      </w:r>
    </w:p>
    <w:p w:rsidR="00303E2F" w:rsidRPr="00303E2F" w:rsidRDefault="00303E2F" w:rsidP="00303E2F">
      <w:pPr>
        <w:pStyle w:val="NormalWeb"/>
        <w:shd w:val="clear" w:color="auto" w:fill="FFFFFF"/>
        <w:spacing w:line="430" w:lineRule="atLeast"/>
        <w:rPr>
          <w:color w:val="000000"/>
        </w:rPr>
      </w:pPr>
      <w:r w:rsidRPr="00303E2F">
        <w:rPr>
          <w:color w:val="000000"/>
        </w:rPr>
        <w:t xml:space="preserve">Java follows </w:t>
      </w:r>
      <w:proofErr w:type="spellStart"/>
      <w:r w:rsidRPr="00303E2F">
        <w:rPr>
          <w:color w:val="000000"/>
        </w:rPr>
        <w:t>camelcase</w:t>
      </w:r>
      <w:proofErr w:type="spellEnd"/>
      <w:r w:rsidRPr="00303E2F">
        <w:rPr>
          <w:color w:val="000000"/>
        </w:rPr>
        <w:t xml:space="preserve"> syntax for naming the class, interface, method and variable.</w:t>
      </w:r>
    </w:p>
    <w:p w:rsidR="00303E2F" w:rsidRPr="00303E2F" w:rsidRDefault="00303E2F" w:rsidP="00303E2F">
      <w:pPr>
        <w:pStyle w:val="NormalWeb"/>
        <w:shd w:val="clear" w:color="auto" w:fill="FFFFFF"/>
        <w:spacing w:line="430" w:lineRule="atLeast"/>
        <w:rPr>
          <w:color w:val="000000"/>
        </w:rPr>
      </w:pPr>
      <w:r w:rsidRPr="00303E2F">
        <w:rPr>
          <w:color w:val="000000"/>
        </w:rPr>
        <w:t xml:space="preserve">If name is combined with two words, second word will start with uppercase letter always e.g. </w:t>
      </w:r>
      <w:proofErr w:type="spellStart"/>
      <w:proofErr w:type="gramStart"/>
      <w:r w:rsidRPr="00303E2F">
        <w:rPr>
          <w:color w:val="000000"/>
        </w:rPr>
        <w:t>actionPerformed</w:t>
      </w:r>
      <w:proofErr w:type="spellEnd"/>
      <w:r w:rsidRPr="00303E2F">
        <w:rPr>
          <w:color w:val="000000"/>
        </w:rPr>
        <w:t>(</w:t>
      </w:r>
      <w:proofErr w:type="gramEnd"/>
      <w:r w:rsidRPr="00303E2F">
        <w:rPr>
          <w:color w:val="000000"/>
        </w:rPr>
        <w:t xml:space="preserve">), </w:t>
      </w:r>
      <w:proofErr w:type="spellStart"/>
      <w:r w:rsidRPr="00303E2F">
        <w:rPr>
          <w:color w:val="000000"/>
        </w:rPr>
        <w:t>firstName</w:t>
      </w:r>
      <w:proofErr w:type="spellEnd"/>
      <w:r w:rsidRPr="00303E2F">
        <w:rPr>
          <w:color w:val="000000"/>
        </w:rPr>
        <w:t xml:space="preserve">, </w:t>
      </w:r>
      <w:proofErr w:type="spellStart"/>
      <w:r w:rsidRPr="00303E2F">
        <w:rPr>
          <w:color w:val="000000"/>
        </w:rPr>
        <w:t>ActionEvent</w:t>
      </w:r>
      <w:proofErr w:type="spellEnd"/>
      <w:r w:rsidRPr="00303E2F">
        <w:rPr>
          <w:color w:val="000000"/>
        </w:rPr>
        <w:t xml:space="preserve">, </w:t>
      </w:r>
      <w:proofErr w:type="spellStart"/>
      <w:r w:rsidRPr="00303E2F">
        <w:rPr>
          <w:color w:val="000000"/>
        </w:rPr>
        <w:t>ActionListener</w:t>
      </w:r>
      <w:proofErr w:type="spellEnd"/>
      <w:r w:rsidRPr="00303E2F">
        <w:rPr>
          <w:color w:val="000000"/>
        </w:rPr>
        <w:t xml:space="preserve"> etc.</w:t>
      </w:r>
    </w:p>
    <w:p w:rsidR="00B43B01" w:rsidRPr="00303E2F" w:rsidRDefault="00B43B01" w:rsidP="00C01A7B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03E2F" w:rsidRPr="00303E2F" w:rsidRDefault="00303E2F" w:rsidP="00303E2F">
      <w:pPr>
        <w:spacing w:after="94" w:afterAutospacing="0" w:line="240" w:lineRule="auto"/>
        <w:jc w:val="left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303E2F">
        <w:rPr>
          <w:rFonts w:ascii="Times New Roman" w:eastAsia="Times New Roman" w:hAnsi="Times New Roman" w:cs="Times New Roman"/>
          <w:kern w:val="36"/>
          <w:sz w:val="24"/>
          <w:szCs w:val="24"/>
        </w:rPr>
        <w:t>Java Naming Conventions</w:t>
      </w:r>
    </w:p>
    <w:p w:rsidR="00303E2F" w:rsidRPr="00303E2F" w:rsidRDefault="00303E2F" w:rsidP="00303E2F">
      <w:pPr>
        <w:shd w:val="clear" w:color="auto" w:fill="FFFFFF"/>
        <w:spacing w:after="187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Below are some naming conventions of for java programming language. They must be followed while developing software in java for good maintenance and readability of code. Java uses </w:t>
      </w:r>
      <w:proofErr w:type="spellStart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CamelCase</w:t>
      </w:r>
      <w:proofErr w:type="spellEnd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 practice for writing names of methods, variables, classes, packages and constants.</w:t>
      </w:r>
    </w:p>
    <w:p w:rsidR="00303E2F" w:rsidRPr="00303E2F" w:rsidRDefault="00303E2F" w:rsidP="00303E2F">
      <w:pPr>
        <w:shd w:val="clear" w:color="auto" w:fill="FFFFFF"/>
        <w:spacing w:after="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Camel case in Java </w:t>
      </w:r>
      <w:proofErr w:type="gramStart"/>
      <w:r w:rsidRPr="0030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Programming :</w:t>
      </w:r>
      <w:proofErr w:type="gramEnd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 It consists of compound words or phrases such that each word or abbreviation begins with a capital letter or first word with a lowercase letter, rest all with capital.</w:t>
      </w:r>
    </w:p>
    <w:p w:rsidR="00303E2F" w:rsidRPr="00303E2F" w:rsidRDefault="00303E2F" w:rsidP="00303E2F">
      <w:pPr>
        <w:numPr>
          <w:ilvl w:val="0"/>
          <w:numId w:val="1"/>
        </w:numPr>
        <w:shd w:val="clear" w:color="auto" w:fill="FFFFFF"/>
        <w:spacing w:after="0" w:afterAutospacing="0" w:line="240" w:lineRule="auto"/>
        <w:ind w:left="67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Classes and Interfaces</w:t>
      </w: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</w:p>
    <w:p w:rsidR="00303E2F" w:rsidRPr="00303E2F" w:rsidRDefault="00303E2F" w:rsidP="00303E2F">
      <w:pPr>
        <w:numPr>
          <w:ilvl w:val="1"/>
          <w:numId w:val="1"/>
        </w:numPr>
        <w:shd w:val="clear" w:color="auto" w:fill="FFFFFF"/>
        <w:spacing w:after="0" w:afterAutospacing="0" w:line="240" w:lineRule="auto"/>
        <w:ind w:left="134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Class names should be </w:t>
      </w:r>
      <w:r w:rsidRPr="0030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nouns</w:t>
      </w: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, in mixed case with the </w:t>
      </w:r>
      <w:r w:rsidRPr="0030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first</w:t>
      </w: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 letter of each internal word capitalized. Interfaces name should also be capitalized just like class names.</w:t>
      </w:r>
    </w:p>
    <w:p w:rsidR="00303E2F" w:rsidRPr="00303E2F" w:rsidRDefault="00303E2F" w:rsidP="00303E2F">
      <w:pPr>
        <w:numPr>
          <w:ilvl w:val="1"/>
          <w:numId w:val="1"/>
        </w:numPr>
        <w:shd w:val="clear" w:color="auto" w:fill="FFFFFF"/>
        <w:spacing w:after="0" w:afterAutospacing="0" w:line="240" w:lineRule="auto"/>
        <w:ind w:left="134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Use whole words and must avoid acronyms and abbreviations.</w:t>
      </w:r>
    </w:p>
    <w:p w:rsidR="00303E2F" w:rsidRPr="00303E2F" w:rsidRDefault="00303E2F" w:rsidP="00303E2F">
      <w:pPr>
        <w:shd w:val="clear" w:color="auto" w:fill="FFFFFF"/>
        <w:spacing w:after="187" w:afterAutospacing="0" w:line="240" w:lineRule="auto"/>
        <w:ind w:left="67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Examples:</w:t>
      </w:r>
    </w:p>
    <w:p w:rsidR="00303E2F" w:rsidRPr="00303E2F" w:rsidRDefault="00303E2F" w:rsidP="00303E2F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afterAutospacing="0" w:line="240" w:lineRule="auto"/>
        <w:ind w:left="67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  Bicycle</w:t>
      </w:r>
      <w:proofErr w:type="gramEnd"/>
    </w:p>
    <w:p w:rsidR="00303E2F" w:rsidRPr="00303E2F" w:rsidRDefault="00303E2F" w:rsidP="00303E2F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afterAutospacing="0" w:line="240" w:lineRule="auto"/>
        <w:ind w:left="67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MountainBike</w:t>
      </w:r>
      <w:proofErr w:type="spellEnd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implements </w:t>
      </w:r>
      <w:proofErr w:type="spellStart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Bicyle</w:t>
      </w:r>
      <w:proofErr w:type="spellEnd"/>
    </w:p>
    <w:p w:rsidR="00303E2F" w:rsidRPr="00303E2F" w:rsidRDefault="00303E2F" w:rsidP="00303E2F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afterAutospacing="0" w:line="240" w:lineRule="auto"/>
        <w:ind w:left="67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3E2F" w:rsidRPr="00303E2F" w:rsidRDefault="00303E2F" w:rsidP="00303E2F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afterAutospacing="0" w:line="240" w:lineRule="auto"/>
        <w:ind w:left="67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 Sport</w:t>
      </w:r>
    </w:p>
    <w:p w:rsidR="00303E2F" w:rsidRPr="00303E2F" w:rsidRDefault="00303E2F" w:rsidP="00303E2F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afterAutospacing="0" w:line="240" w:lineRule="auto"/>
        <w:ind w:left="67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Class Football implements Sport</w:t>
      </w:r>
    </w:p>
    <w:p w:rsidR="00303E2F" w:rsidRPr="00303E2F" w:rsidRDefault="00303E2F" w:rsidP="00303E2F">
      <w:pPr>
        <w:numPr>
          <w:ilvl w:val="0"/>
          <w:numId w:val="1"/>
        </w:numPr>
        <w:shd w:val="clear" w:color="auto" w:fill="FFFFFF"/>
        <w:spacing w:after="0" w:afterAutospacing="0" w:line="240" w:lineRule="auto"/>
        <w:ind w:left="67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Methods :</w:t>
      </w:r>
    </w:p>
    <w:p w:rsidR="00303E2F" w:rsidRPr="00303E2F" w:rsidRDefault="00303E2F" w:rsidP="00303E2F">
      <w:pPr>
        <w:numPr>
          <w:ilvl w:val="1"/>
          <w:numId w:val="1"/>
        </w:numPr>
        <w:shd w:val="clear" w:color="auto" w:fill="FFFFFF"/>
        <w:spacing w:after="0" w:afterAutospacing="0" w:line="240" w:lineRule="auto"/>
        <w:ind w:left="134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Methods should be </w:t>
      </w:r>
      <w:r w:rsidRPr="0030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verbs</w:t>
      </w: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, in mixed case with the </w:t>
      </w:r>
      <w:r w:rsidRPr="0030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first letter lowercase</w:t>
      </w: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 and with the first letter of each internal word capitalized.</w:t>
      </w:r>
    </w:p>
    <w:p w:rsidR="00303E2F" w:rsidRPr="00303E2F" w:rsidRDefault="00303E2F" w:rsidP="00303E2F">
      <w:pPr>
        <w:shd w:val="clear" w:color="auto" w:fill="FFFFFF"/>
        <w:spacing w:after="187" w:afterAutospacing="0" w:line="240" w:lineRule="auto"/>
        <w:ind w:left="67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Examples:</w:t>
      </w:r>
    </w:p>
    <w:p w:rsidR="00303E2F" w:rsidRPr="00303E2F" w:rsidRDefault="00303E2F" w:rsidP="00303E2F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afterAutospacing="0" w:line="240" w:lineRule="auto"/>
        <w:ind w:left="67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changeGear</w:t>
      </w:r>
      <w:proofErr w:type="spellEnd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newValue</w:t>
      </w:r>
      <w:proofErr w:type="spellEnd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03E2F" w:rsidRPr="00303E2F" w:rsidRDefault="00303E2F" w:rsidP="00303E2F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afterAutospacing="0" w:line="240" w:lineRule="auto"/>
        <w:ind w:left="67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speedUp</w:t>
      </w:r>
      <w:proofErr w:type="spellEnd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increment);</w:t>
      </w:r>
    </w:p>
    <w:p w:rsidR="00303E2F" w:rsidRPr="00303E2F" w:rsidRDefault="00303E2F" w:rsidP="00303E2F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afterAutospacing="0" w:line="240" w:lineRule="auto"/>
        <w:ind w:left="67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applyBrakes</w:t>
      </w:r>
      <w:proofErr w:type="spellEnd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decrement);</w:t>
      </w:r>
    </w:p>
    <w:p w:rsidR="00303E2F" w:rsidRPr="00303E2F" w:rsidRDefault="00303E2F" w:rsidP="00303E2F">
      <w:pPr>
        <w:numPr>
          <w:ilvl w:val="0"/>
          <w:numId w:val="1"/>
        </w:numPr>
        <w:shd w:val="clear" w:color="auto" w:fill="FFFFFF"/>
        <w:spacing w:after="0" w:afterAutospacing="0" w:line="240" w:lineRule="auto"/>
        <w:ind w:left="67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0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Variables :</w:t>
      </w:r>
      <w:proofErr w:type="gramEnd"/>
      <w:r w:rsidRPr="0030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Variable names should be short yet meaningful.</w:t>
      </w:r>
    </w:p>
    <w:p w:rsidR="00303E2F" w:rsidRPr="00303E2F" w:rsidRDefault="00303E2F" w:rsidP="00303E2F">
      <w:pPr>
        <w:numPr>
          <w:ilvl w:val="1"/>
          <w:numId w:val="1"/>
        </w:numPr>
        <w:shd w:val="clear" w:color="auto" w:fill="FFFFFF"/>
        <w:spacing w:after="0" w:afterAutospacing="0" w:line="240" w:lineRule="auto"/>
        <w:ind w:left="134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Should </w:t>
      </w:r>
      <w:r w:rsidRPr="0030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</w:t>
      </w: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start with </w:t>
      </w:r>
      <w:proofErr w:type="gramStart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underscore(</w:t>
      </w:r>
      <w:proofErr w:type="gramEnd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‘_’) or dollar sign ‘$’ characters.</w:t>
      </w:r>
    </w:p>
    <w:p w:rsidR="00303E2F" w:rsidRPr="00303E2F" w:rsidRDefault="00303E2F" w:rsidP="00303E2F">
      <w:pPr>
        <w:numPr>
          <w:ilvl w:val="1"/>
          <w:numId w:val="1"/>
        </w:numPr>
        <w:shd w:val="clear" w:color="auto" w:fill="FFFFFF"/>
        <w:spacing w:after="0" w:afterAutospacing="0" w:line="240" w:lineRule="auto"/>
        <w:ind w:left="134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Should be mnemonic </w:t>
      </w:r>
      <w:proofErr w:type="spellStart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, designed to indicate to the casual observer the intent of its use.</w:t>
      </w:r>
    </w:p>
    <w:p w:rsidR="00303E2F" w:rsidRPr="00303E2F" w:rsidRDefault="00303E2F" w:rsidP="00303E2F">
      <w:pPr>
        <w:numPr>
          <w:ilvl w:val="1"/>
          <w:numId w:val="1"/>
        </w:numPr>
        <w:shd w:val="clear" w:color="auto" w:fill="FFFFFF"/>
        <w:spacing w:after="0" w:afterAutospacing="0" w:line="240" w:lineRule="auto"/>
        <w:ind w:left="134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One-character variable names should be avoided</w:t>
      </w: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 except for temporary variables.</w:t>
      </w:r>
    </w:p>
    <w:p w:rsidR="00303E2F" w:rsidRPr="00303E2F" w:rsidRDefault="00303E2F" w:rsidP="00303E2F">
      <w:pPr>
        <w:numPr>
          <w:ilvl w:val="1"/>
          <w:numId w:val="1"/>
        </w:numPr>
        <w:shd w:val="clear" w:color="auto" w:fill="FFFFFF"/>
        <w:spacing w:after="0" w:afterAutospacing="0" w:line="240" w:lineRule="auto"/>
        <w:ind w:left="134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Common names for temporary variables are </w:t>
      </w:r>
      <w:proofErr w:type="spellStart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, j, k, m, and n for integers; c, d, and e for characters.</w:t>
      </w:r>
    </w:p>
    <w:p w:rsidR="00303E2F" w:rsidRPr="00303E2F" w:rsidRDefault="00303E2F" w:rsidP="00303E2F">
      <w:pPr>
        <w:shd w:val="clear" w:color="auto" w:fill="FFFFFF"/>
        <w:spacing w:after="187" w:afterAutospacing="0" w:line="240" w:lineRule="auto"/>
        <w:ind w:left="67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E2F">
        <w:rPr>
          <w:rFonts w:ascii="Times New Roman" w:eastAsia="Times New Roman" w:hAnsi="Times New Roman" w:cs="Times New Roman"/>
          <w:color w:val="000000"/>
          <w:sz w:val="24"/>
          <w:szCs w:val="24"/>
        </w:rPr>
        <w:t>Examples:</w:t>
      </w:r>
    </w:p>
    <w:p w:rsidR="00303E2F" w:rsidRPr="00303E2F" w:rsidRDefault="00303E2F" w:rsidP="00303E2F">
      <w:pPr>
        <w:shd w:val="clear" w:color="auto" w:fill="FFFFFF"/>
        <w:spacing w:after="0" w:afterAutospacing="0" w:line="240" w:lineRule="auto"/>
        <w:ind w:left="673"/>
        <w:jc w:val="both"/>
        <w:textAlignment w:val="baseline"/>
        <w:rPr>
          <w:ins w:id="0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ins w:id="1" w:author="Unknown"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br/>
        </w:r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br/>
        </w:r>
      </w:ins>
    </w:p>
    <w:p w:rsidR="00303E2F" w:rsidRPr="00303E2F" w:rsidRDefault="00303E2F" w:rsidP="00303E2F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afterAutospacing="0" w:line="240" w:lineRule="auto"/>
        <w:ind w:left="673"/>
        <w:jc w:val="both"/>
        <w:textAlignment w:val="baseline"/>
        <w:rPr>
          <w:ins w:id="2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ins w:id="3" w:author="Unknown"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   // variables for </w:t>
        </w:r>
        <w:proofErr w:type="spellStart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MountainBike</w:t>
        </w:r>
        <w:proofErr w:type="spellEnd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class</w:t>
        </w:r>
      </w:ins>
    </w:p>
    <w:p w:rsidR="00303E2F" w:rsidRPr="00303E2F" w:rsidRDefault="00303E2F" w:rsidP="00303E2F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afterAutospacing="0" w:line="240" w:lineRule="auto"/>
        <w:ind w:left="673"/>
        <w:jc w:val="both"/>
        <w:textAlignment w:val="baseline"/>
        <w:rPr>
          <w:ins w:id="4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ins w:id="5" w:author="Unknown"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   </w:t>
        </w:r>
        <w:proofErr w:type="spellStart"/>
        <w:proofErr w:type="gramStart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int</w:t>
        </w:r>
        <w:proofErr w:type="spellEnd"/>
        <w:proofErr w:type="gramEnd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speed = 0;</w:t>
        </w:r>
      </w:ins>
    </w:p>
    <w:p w:rsidR="00303E2F" w:rsidRPr="00303E2F" w:rsidRDefault="00303E2F" w:rsidP="00303E2F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afterAutospacing="0" w:line="240" w:lineRule="auto"/>
        <w:ind w:left="673"/>
        <w:jc w:val="both"/>
        <w:textAlignment w:val="baseline"/>
        <w:rPr>
          <w:ins w:id="6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ins w:id="7" w:author="Unknown"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   </w:t>
        </w:r>
        <w:proofErr w:type="spellStart"/>
        <w:proofErr w:type="gramStart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int</w:t>
        </w:r>
        <w:proofErr w:type="spellEnd"/>
        <w:proofErr w:type="gramEnd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gear = 1;</w:t>
        </w:r>
      </w:ins>
    </w:p>
    <w:p w:rsidR="00303E2F" w:rsidRPr="00303E2F" w:rsidRDefault="00303E2F" w:rsidP="00303E2F">
      <w:pPr>
        <w:numPr>
          <w:ilvl w:val="0"/>
          <w:numId w:val="1"/>
        </w:numPr>
        <w:shd w:val="clear" w:color="auto" w:fill="FFFFFF"/>
        <w:spacing w:after="0" w:afterAutospacing="0" w:line="240" w:lineRule="auto"/>
        <w:ind w:left="673"/>
        <w:jc w:val="both"/>
        <w:textAlignment w:val="baseline"/>
        <w:rPr>
          <w:ins w:id="8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ins w:id="9" w:author="Unknown">
        <w:r w:rsidRPr="00303E2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Constant variables:</w:t>
        </w:r>
      </w:ins>
    </w:p>
    <w:p w:rsidR="00303E2F" w:rsidRPr="00303E2F" w:rsidRDefault="00303E2F" w:rsidP="00303E2F">
      <w:pPr>
        <w:numPr>
          <w:ilvl w:val="1"/>
          <w:numId w:val="1"/>
        </w:numPr>
        <w:shd w:val="clear" w:color="auto" w:fill="FFFFFF"/>
        <w:spacing w:after="0" w:afterAutospacing="0" w:line="240" w:lineRule="auto"/>
        <w:ind w:left="1346"/>
        <w:jc w:val="both"/>
        <w:textAlignment w:val="baseline"/>
        <w:rPr>
          <w:ins w:id="10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ins w:id="11" w:author="Unknown"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Should be </w:t>
        </w:r>
        <w:r w:rsidRPr="00303E2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all uppercase</w:t>
        </w:r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 with words separated by underscores (“_”).</w:t>
        </w:r>
      </w:ins>
    </w:p>
    <w:p w:rsidR="00303E2F" w:rsidRPr="00303E2F" w:rsidRDefault="00303E2F" w:rsidP="00303E2F">
      <w:pPr>
        <w:numPr>
          <w:ilvl w:val="1"/>
          <w:numId w:val="1"/>
        </w:numPr>
        <w:shd w:val="clear" w:color="auto" w:fill="FFFFFF"/>
        <w:spacing w:after="0" w:afterAutospacing="0" w:line="240" w:lineRule="auto"/>
        <w:ind w:left="1346"/>
        <w:jc w:val="both"/>
        <w:textAlignment w:val="baseline"/>
        <w:rPr>
          <w:ins w:id="12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ins w:id="13" w:author="Unknown"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There are various constants used in predefined classes like Float, Long, String etc.</w:t>
        </w:r>
      </w:ins>
    </w:p>
    <w:p w:rsidR="00303E2F" w:rsidRPr="00303E2F" w:rsidRDefault="00303E2F" w:rsidP="00303E2F">
      <w:pPr>
        <w:shd w:val="clear" w:color="auto" w:fill="FFFFFF"/>
        <w:spacing w:after="187" w:afterAutospacing="0" w:line="240" w:lineRule="auto"/>
        <w:ind w:left="673"/>
        <w:jc w:val="both"/>
        <w:textAlignment w:val="baseline"/>
        <w:rPr>
          <w:ins w:id="14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ins w:id="15" w:author="Unknown"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Examples:</w:t>
        </w:r>
      </w:ins>
    </w:p>
    <w:p w:rsidR="00303E2F" w:rsidRPr="00303E2F" w:rsidRDefault="00303E2F" w:rsidP="00303E2F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afterAutospacing="0" w:line="240" w:lineRule="auto"/>
        <w:ind w:left="673"/>
        <w:jc w:val="both"/>
        <w:textAlignment w:val="baseline"/>
        <w:rPr>
          <w:ins w:id="16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ins w:id="17" w:author="Unknown"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static</w:t>
        </w:r>
        <w:proofErr w:type="gramEnd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final </w:t>
        </w:r>
        <w:proofErr w:type="spellStart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int</w:t>
        </w:r>
        <w:proofErr w:type="spellEnd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MIN_WIDTH = 4;</w:t>
        </w:r>
      </w:ins>
    </w:p>
    <w:p w:rsidR="00303E2F" w:rsidRPr="00303E2F" w:rsidRDefault="00303E2F" w:rsidP="00303E2F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afterAutospacing="0" w:line="240" w:lineRule="auto"/>
        <w:ind w:left="673"/>
        <w:jc w:val="both"/>
        <w:textAlignment w:val="baseline"/>
        <w:rPr>
          <w:ins w:id="18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3E2F" w:rsidRPr="00303E2F" w:rsidRDefault="00303E2F" w:rsidP="00303E2F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afterAutospacing="0" w:line="240" w:lineRule="auto"/>
        <w:ind w:left="673"/>
        <w:jc w:val="both"/>
        <w:textAlignment w:val="baseline"/>
        <w:rPr>
          <w:ins w:id="19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ins w:id="20" w:author="Unknown"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// </w:t>
        </w:r>
        <w:proofErr w:type="gramStart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Some  Constant</w:t>
        </w:r>
        <w:proofErr w:type="gramEnd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variables used in predefined Float class</w:t>
        </w:r>
      </w:ins>
    </w:p>
    <w:p w:rsidR="00303E2F" w:rsidRPr="00303E2F" w:rsidRDefault="00303E2F" w:rsidP="00303E2F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afterAutospacing="0" w:line="240" w:lineRule="auto"/>
        <w:ind w:left="673"/>
        <w:jc w:val="both"/>
        <w:textAlignment w:val="baseline"/>
        <w:rPr>
          <w:ins w:id="21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ins w:id="22" w:author="Unknown"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public</w:t>
        </w:r>
        <w:proofErr w:type="gramEnd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static final float POSITIVE_INFINITY = 1.0f / 0.0f;</w:t>
        </w:r>
      </w:ins>
    </w:p>
    <w:p w:rsidR="00303E2F" w:rsidRPr="00303E2F" w:rsidRDefault="00303E2F" w:rsidP="00303E2F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afterAutospacing="0" w:line="240" w:lineRule="auto"/>
        <w:ind w:left="673"/>
        <w:jc w:val="both"/>
        <w:textAlignment w:val="baseline"/>
        <w:rPr>
          <w:ins w:id="23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ins w:id="24" w:author="Unknown"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public</w:t>
        </w:r>
        <w:proofErr w:type="gramEnd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static final float NEGATIVE_INFINITY = -1.0f / 0.0f;</w:t>
        </w:r>
      </w:ins>
    </w:p>
    <w:p w:rsidR="00303E2F" w:rsidRPr="00303E2F" w:rsidRDefault="00303E2F" w:rsidP="00303E2F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afterAutospacing="0" w:line="240" w:lineRule="auto"/>
        <w:ind w:left="673"/>
        <w:jc w:val="both"/>
        <w:textAlignment w:val="baseline"/>
        <w:rPr>
          <w:ins w:id="25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ins w:id="26" w:author="Unknown"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public</w:t>
        </w:r>
        <w:proofErr w:type="gramEnd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static final float </w:t>
        </w:r>
        <w:proofErr w:type="spellStart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NaN</w:t>
        </w:r>
        <w:proofErr w:type="spellEnd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= 0.0f / 0.0f;</w:t>
        </w:r>
      </w:ins>
    </w:p>
    <w:p w:rsidR="00303E2F" w:rsidRPr="00303E2F" w:rsidRDefault="00303E2F" w:rsidP="00303E2F">
      <w:pPr>
        <w:numPr>
          <w:ilvl w:val="0"/>
          <w:numId w:val="1"/>
        </w:numPr>
        <w:shd w:val="clear" w:color="auto" w:fill="FFFFFF"/>
        <w:spacing w:after="0" w:afterAutospacing="0" w:line="240" w:lineRule="auto"/>
        <w:ind w:left="673"/>
        <w:jc w:val="both"/>
        <w:textAlignment w:val="baseline"/>
        <w:rPr>
          <w:ins w:id="27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ins w:id="28" w:author="Unknown">
        <w:r w:rsidRPr="00303E2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Packages:</w:t>
        </w:r>
      </w:ins>
    </w:p>
    <w:p w:rsidR="00303E2F" w:rsidRPr="00303E2F" w:rsidRDefault="00303E2F" w:rsidP="00303E2F">
      <w:pPr>
        <w:numPr>
          <w:ilvl w:val="1"/>
          <w:numId w:val="1"/>
        </w:numPr>
        <w:shd w:val="clear" w:color="auto" w:fill="FFFFFF"/>
        <w:spacing w:after="0" w:afterAutospacing="0" w:line="240" w:lineRule="auto"/>
        <w:ind w:left="1346"/>
        <w:jc w:val="both"/>
        <w:textAlignment w:val="baseline"/>
        <w:rPr>
          <w:ins w:id="29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ins w:id="30" w:author="Unknown"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lastRenderedPageBreak/>
          <w:t>The prefix of a unique package name is always written in </w:t>
        </w:r>
        <w:r w:rsidRPr="00303E2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all-lowercase ASCII letters</w:t>
        </w:r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 and should be one of the top-level domain names, like com, </w:t>
        </w:r>
        <w:proofErr w:type="spellStart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edu</w:t>
        </w:r>
        <w:proofErr w:type="spellEnd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, </w:t>
        </w:r>
        <w:proofErr w:type="spellStart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gov</w:t>
        </w:r>
        <w:proofErr w:type="spellEnd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, mil, net, org.</w:t>
        </w:r>
      </w:ins>
    </w:p>
    <w:p w:rsidR="00303E2F" w:rsidRPr="00303E2F" w:rsidRDefault="00303E2F" w:rsidP="00303E2F">
      <w:pPr>
        <w:numPr>
          <w:ilvl w:val="1"/>
          <w:numId w:val="1"/>
        </w:numPr>
        <w:shd w:val="clear" w:color="auto" w:fill="FFFFFF"/>
        <w:spacing w:after="0" w:afterAutospacing="0" w:line="240" w:lineRule="auto"/>
        <w:ind w:left="1346"/>
        <w:jc w:val="both"/>
        <w:textAlignment w:val="baseline"/>
        <w:rPr>
          <w:ins w:id="31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ins w:id="32" w:author="Unknown"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Subsequent components of the package name vary according to an organization’s own internal naming conventions.</w:t>
        </w:r>
      </w:ins>
    </w:p>
    <w:p w:rsidR="00303E2F" w:rsidRPr="00303E2F" w:rsidRDefault="00303E2F" w:rsidP="00303E2F">
      <w:pPr>
        <w:shd w:val="clear" w:color="auto" w:fill="FFFFFF"/>
        <w:spacing w:after="187" w:afterAutospacing="0" w:line="240" w:lineRule="auto"/>
        <w:ind w:left="673"/>
        <w:jc w:val="both"/>
        <w:textAlignment w:val="baseline"/>
        <w:rPr>
          <w:ins w:id="33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ins w:id="34" w:author="Unknown"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Examples:</w:t>
        </w:r>
      </w:ins>
    </w:p>
    <w:p w:rsidR="00303E2F" w:rsidRPr="00303E2F" w:rsidRDefault="00303E2F" w:rsidP="00303E2F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afterAutospacing="0" w:line="240" w:lineRule="auto"/>
        <w:ind w:left="673"/>
        <w:jc w:val="both"/>
        <w:textAlignment w:val="baseline"/>
        <w:rPr>
          <w:ins w:id="35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ins w:id="36" w:author="Unknown"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com.sun.eng</w:t>
        </w:r>
        <w:proofErr w:type="spellEnd"/>
      </w:ins>
    </w:p>
    <w:p w:rsidR="00303E2F" w:rsidRPr="00303E2F" w:rsidRDefault="00303E2F" w:rsidP="00303E2F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afterAutospacing="0" w:line="240" w:lineRule="auto"/>
        <w:ind w:left="673"/>
        <w:jc w:val="both"/>
        <w:textAlignment w:val="baseline"/>
        <w:rPr>
          <w:ins w:id="37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ins w:id="38" w:author="Unknown"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com.apple.quicktime.v2</w:t>
        </w:r>
      </w:ins>
    </w:p>
    <w:p w:rsidR="00303E2F" w:rsidRPr="00303E2F" w:rsidRDefault="00303E2F" w:rsidP="00303E2F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afterAutospacing="0" w:line="240" w:lineRule="auto"/>
        <w:ind w:left="673"/>
        <w:jc w:val="both"/>
        <w:textAlignment w:val="baseline"/>
        <w:rPr>
          <w:ins w:id="39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3E2F" w:rsidRPr="00303E2F" w:rsidRDefault="00303E2F" w:rsidP="00303E2F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afterAutospacing="0" w:line="240" w:lineRule="auto"/>
        <w:ind w:left="673"/>
        <w:jc w:val="both"/>
        <w:textAlignment w:val="baseline"/>
        <w:rPr>
          <w:ins w:id="40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ins w:id="41" w:author="Unknown"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// </w:t>
        </w:r>
        <w:proofErr w:type="spellStart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java.lang</w:t>
        </w:r>
        <w:proofErr w:type="spellEnd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packet in JDK</w:t>
        </w:r>
      </w:ins>
    </w:p>
    <w:p w:rsidR="00303E2F" w:rsidRPr="00303E2F" w:rsidRDefault="00303E2F" w:rsidP="00303E2F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afterAutospacing="0" w:line="240" w:lineRule="auto"/>
        <w:ind w:left="673"/>
        <w:jc w:val="both"/>
        <w:textAlignment w:val="baseline"/>
        <w:rPr>
          <w:ins w:id="42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ins w:id="43" w:author="Unknown"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java.lang</w:t>
        </w:r>
        <w:proofErr w:type="spellEnd"/>
      </w:ins>
    </w:p>
    <w:p w:rsidR="00303E2F" w:rsidRPr="00303E2F" w:rsidRDefault="00303E2F" w:rsidP="00303E2F">
      <w:pPr>
        <w:shd w:val="clear" w:color="auto" w:fill="FFFFFF"/>
        <w:spacing w:after="0" w:afterAutospacing="0" w:line="240" w:lineRule="auto"/>
        <w:jc w:val="both"/>
        <w:textAlignment w:val="baseline"/>
        <w:rPr>
          <w:ins w:id="44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ins w:id="45" w:author="Unknown"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This article is contributed by </w:t>
        </w:r>
        <w:proofErr w:type="spellStart"/>
        <w:r w:rsidRPr="00303E2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Gaurav</w:t>
        </w:r>
        <w:proofErr w:type="spellEnd"/>
        <w:r w:rsidRPr="00303E2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 xml:space="preserve"> </w:t>
        </w:r>
        <w:proofErr w:type="spellStart"/>
        <w:r w:rsidRPr="00303E2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Miglani</w:t>
        </w:r>
        <w:proofErr w:type="spellEnd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. If you like </w:t>
        </w:r>
        <w:proofErr w:type="spellStart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GeeksforGeeks</w:t>
        </w:r>
        <w:proofErr w:type="spellEnd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and would like to contribute, you can also write an article using</w:t>
        </w:r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fldChar w:fldCharType="begin"/>
        </w:r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instrText xml:space="preserve"> HYPERLINK "http://www.contribute.geeksforgeeks.org/" </w:instrText>
        </w:r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fldChar w:fldCharType="separate"/>
        </w:r>
        <w:r w:rsidRPr="00303E2F">
          <w:rPr>
            <w:rFonts w:ascii="Times New Roman" w:eastAsia="Times New Roman" w:hAnsi="Times New Roman" w:cs="Times New Roman"/>
            <w:color w:val="EC4E20"/>
            <w:sz w:val="24"/>
            <w:szCs w:val="24"/>
          </w:rPr>
          <w:t>contribute.geeksforgeeks.org</w:t>
        </w:r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fldChar w:fldCharType="end"/>
        </w:r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 or mail your article to contribute@geeksforgeeks.org. See your article appearing on the </w:t>
        </w:r>
        <w:proofErr w:type="spellStart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GeeksforGeeks</w:t>
        </w:r>
        <w:proofErr w:type="spellEnd"/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main page and help other Geeks.</w:t>
        </w:r>
      </w:ins>
    </w:p>
    <w:p w:rsidR="00303E2F" w:rsidRPr="00303E2F" w:rsidRDefault="00303E2F" w:rsidP="00303E2F">
      <w:pPr>
        <w:shd w:val="clear" w:color="auto" w:fill="FFFFFF"/>
        <w:spacing w:after="187" w:afterAutospacing="0" w:line="240" w:lineRule="auto"/>
        <w:jc w:val="both"/>
        <w:textAlignment w:val="baseline"/>
        <w:rPr>
          <w:ins w:id="46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ins w:id="47" w:author="Unknown">
        <w:r w:rsidRPr="00303E2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Please write comments if you find anything incorrect, or you want to share more information about the topic discussed above.</w:t>
        </w:r>
      </w:ins>
    </w:p>
    <w:p w:rsidR="00303E2F" w:rsidRPr="00303E2F" w:rsidRDefault="00303E2F" w:rsidP="00C01A7B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303E2F" w:rsidRPr="00303E2F" w:rsidSect="00B43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94108"/>
    <w:multiLevelType w:val="multilevel"/>
    <w:tmpl w:val="D8B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01A7B"/>
    <w:rsid w:val="000D29AE"/>
    <w:rsid w:val="00303E2F"/>
    <w:rsid w:val="00B43B01"/>
    <w:rsid w:val="00C01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B01"/>
  </w:style>
  <w:style w:type="paragraph" w:styleId="Heading1">
    <w:name w:val="heading 1"/>
    <w:basedOn w:val="Normal"/>
    <w:link w:val="Heading1Char"/>
    <w:uiPriority w:val="9"/>
    <w:qFormat/>
    <w:rsid w:val="00C01A7B"/>
    <w:pPr>
      <w:spacing w:before="100" w:before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1A7B"/>
    <w:pPr>
      <w:spacing w:before="100" w:before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A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1A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01A7B"/>
    <w:pPr>
      <w:spacing w:before="100" w:before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1A7B"/>
  </w:style>
  <w:style w:type="character" w:styleId="Strong">
    <w:name w:val="Strong"/>
    <w:basedOn w:val="DefaultParagraphFont"/>
    <w:uiPriority w:val="22"/>
    <w:qFormat/>
    <w:rsid w:val="00303E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E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3E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1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2018-07-26T08:11:00Z</dcterms:created>
  <dcterms:modified xsi:type="dcterms:W3CDTF">2018-07-26T08:17:00Z</dcterms:modified>
</cp:coreProperties>
</file>